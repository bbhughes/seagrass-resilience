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9160E" w14:textId="3256D0B0" w:rsidR="000E2A66" w:rsidRDefault="009A0D12">
      <w:pPr>
        <w:rPr>
          <w:ins w:id="0" w:author="Sean C. Anderson" w:date="2017-02-23T18:38:00Z"/>
        </w:rPr>
      </w:pPr>
      <w:r w:rsidRPr="009A0D12">
        <w:t xml:space="preserve">Algal biomass </w:t>
      </w:r>
      <w:del w:id="1" w:author="Sean C. Anderson" w:date="2017-02-23T18:32:00Z">
        <w:r w:rsidRPr="009A0D12" w:rsidDel="000001A7">
          <w:delText xml:space="preserve">also </w:delText>
        </w:r>
      </w:del>
      <w:r w:rsidRPr="009A0D12">
        <w:t xml:space="preserve">displayed non-linear responses to ocean acidification. There was an increasing trend in epiphyte loading below </w:t>
      </w:r>
      <w:proofErr w:type="spellStart"/>
      <w:r w:rsidRPr="009A0D12">
        <w:t>pHT</w:t>
      </w:r>
      <w:proofErr w:type="spellEnd"/>
      <w:r w:rsidRPr="009A0D12">
        <w:t xml:space="preserve"> 7.75, despite epiphyte biomass remaining relatively low across all treatments (mean = 0.30 ± 0.09 SD mg DW per cm shoot) (Supplementary Table S2a; Fig. 3a). </w:t>
      </w:r>
      <w:proofErr w:type="spellStart"/>
      <w:r w:rsidRPr="009A0D12">
        <w:t>Macroalgal</w:t>
      </w:r>
      <w:proofErr w:type="spellEnd"/>
      <w:r w:rsidRPr="009A0D12">
        <w:t xml:space="preserve"> biomass (primarily U. </w:t>
      </w:r>
      <w:proofErr w:type="spellStart"/>
      <w:r w:rsidRPr="009A0D12">
        <w:t>instestinalis</w:t>
      </w:r>
      <w:proofErr w:type="spellEnd"/>
      <w:r w:rsidRPr="009A0D12">
        <w:t xml:space="preserve">) was high across the treatments (mean = 18.6 ± 15.7 SD g DW per </w:t>
      </w:r>
      <w:proofErr w:type="spellStart"/>
      <w:r w:rsidRPr="009A0D12">
        <w:t>mesocosm</w:t>
      </w:r>
      <w:proofErr w:type="spellEnd"/>
      <w:r w:rsidRPr="009A0D12">
        <w:t xml:space="preserve">) </w:t>
      </w:r>
      <w:proofErr w:type="gramStart"/>
      <w:r w:rsidRPr="009A0D12">
        <w:t>and also</w:t>
      </w:r>
      <w:proofErr w:type="gramEnd"/>
      <w:r w:rsidRPr="009A0D12">
        <w:t xml:space="preserve"> increased at pH levels below 7.75 (Supplementary Table 2b; Fig. 3b). The shape of the modeled responses differed slightly; algal epiphyte responses were explained by both the linear (XX%) and quadratic (</w:t>
      </w:r>
      <w:commentRangeStart w:id="2"/>
      <w:r w:rsidRPr="009A0D12">
        <w:t>XX</w:t>
      </w:r>
      <w:commentRangeEnd w:id="2"/>
      <w:r w:rsidR="003D04D7">
        <w:rPr>
          <w:rStyle w:val="CommentReference"/>
        </w:rPr>
        <w:commentReference w:id="2"/>
      </w:r>
      <w:r w:rsidRPr="009A0D12">
        <w:t xml:space="preserve">%) terms, whereas the </w:t>
      </w:r>
      <w:proofErr w:type="spellStart"/>
      <w:r w:rsidRPr="009A0D12">
        <w:t>macroalgal</w:t>
      </w:r>
      <w:proofErr w:type="spellEnd"/>
      <w:r w:rsidRPr="009A0D12">
        <w:t xml:space="preserve"> responses were primarily explained by the quadratic term (XX%, Fig. 3c). There was very low probability of nutrient effects on responses of epiphyte loading (XX%</w:t>
      </w:r>
      <w:r>
        <w:t xml:space="preserve">) nor </w:t>
      </w:r>
      <w:proofErr w:type="spellStart"/>
      <w:r>
        <w:t>macroalgal</w:t>
      </w:r>
      <w:proofErr w:type="spellEnd"/>
      <w:r>
        <w:t xml:space="preserve"> biomass (XX%).</w:t>
      </w:r>
    </w:p>
    <w:p w14:paraId="6B7EAF49" w14:textId="77777777" w:rsidR="00D84721" w:rsidRDefault="00D84721">
      <w:pPr>
        <w:rPr>
          <w:ins w:id="3" w:author="Sean C. Anderson" w:date="2017-02-23T18:38:00Z"/>
        </w:rPr>
      </w:pPr>
    </w:p>
    <w:p w14:paraId="4E7C2ADB" w14:textId="4A88D270" w:rsidR="00697F51" w:rsidRDefault="003173C1" w:rsidP="00BB7E82">
      <w:ins w:id="4" w:author="Sean C. Anderson" w:date="2017-02-23T18:44:00Z">
        <w:r>
          <w:t xml:space="preserve">The probability of declines in </w:t>
        </w:r>
      </w:ins>
      <w:ins w:id="5" w:author="Sean C. Anderson" w:date="2017-02-23T18:47:00Z">
        <w:r w:rsidR="00502342">
          <w:t xml:space="preserve">epiphyte loading, </w:t>
        </w:r>
      </w:ins>
      <w:proofErr w:type="spellStart"/>
      <w:ins w:id="6" w:author="Sean C. Anderson" w:date="2017-02-23T18:44:00Z">
        <w:r>
          <w:t>macroalgal</w:t>
        </w:r>
        <w:proofErr w:type="spellEnd"/>
        <w:r>
          <w:t xml:space="preserve"> mass</w:t>
        </w:r>
      </w:ins>
      <w:ins w:id="7" w:author="Sean C. Anderson" w:date="2017-02-23T18:47:00Z">
        <w:r w:rsidR="00502342">
          <w:t>,</w:t>
        </w:r>
      </w:ins>
      <w:ins w:id="8" w:author="Sean C. Anderson" w:date="2017-02-23T18:44:00Z">
        <w:r>
          <w:t xml:space="preserve"> and </w:t>
        </w:r>
        <w:r>
          <w:rPr>
            <w:i/>
          </w:rPr>
          <w:t>Ulva</w:t>
        </w:r>
        <w:r>
          <w:t xml:space="preserve"> recruitment with increases in pH was </w:t>
        </w:r>
      </w:ins>
      <w:ins w:id="9" w:author="Sean C. Anderson" w:date="2017-02-23T18:47:00Z">
        <w:r w:rsidR="00502342">
          <w:t xml:space="preserve">0.94, </w:t>
        </w:r>
      </w:ins>
      <w:ins w:id="10" w:author="Sean C. Anderson" w:date="2017-02-23T18:44:00Z">
        <w:r>
          <w:t>0.99</w:t>
        </w:r>
      </w:ins>
      <w:ins w:id="11" w:author="Sean C. Anderson" w:date="2017-02-23T18:48:00Z">
        <w:r w:rsidR="00502342">
          <w:t>,</w:t>
        </w:r>
      </w:ins>
      <w:ins w:id="12" w:author="Sean C. Anderson" w:date="2017-02-23T18:44:00Z">
        <w:r w:rsidR="00502342">
          <w:t xml:space="preserve"> and 1.00</w:t>
        </w:r>
      </w:ins>
      <w:ins w:id="13" w:author="Sean C. Anderson" w:date="2017-02-23T18:48:00Z">
        <w:r w:rsidR="005E495F">
          <w:t>, respectively</w:t>
        </w:r>
      </w:ins>
      <w:ins w:id="14" w:author="Sean C. Anderson" w:date="2017-02-23T19:03:00Z">
        <w:r w:rsidR="009F249A">
          <w:t xml:space="preserve"> (Fig. 3A, 3B, 3D)</w:t>
        </w:r>
      </w:ins>
      <w:ins w:id="15" w:author="Sean C. Anderson" w:date="2017-02-23T18:48:00Z">
        <w:r w:rsidR="005E495F">
          <w:t>.</w:t>
        </w:r>
      </w:ins>
      <w:ins w:id="16" w:author="Sean C. Anderson" w:date="2017-02-23T19:05:00Z">
        <w:r w:rsidR="00BB7E82">
          <w:t xml:space="preserve"> For example, </w:t>
        </w:r>
        <w:r w:rsidR="000864EB">
          <w:t>there was a X.X-</w:t>
        </w:r>
        <w:r w:rsidR="00D37D1C">
          <w:t>fold</w:t>
        </w:r>
      </w:ins>
      <w:ins w:id="17" w:author="Sean C. Anderson" w:date="2017-02-23T19:07:00Z">
        <w:r w:rsidR="000864EB">
          <w:t xml:space="preserve"> (X.X–X.X 95% CI)</w:t>
        </w:r>
      </w:ins>
      <w:ins w:id="18" w:author="Sean C. Anderson" w:date="2017-02-23T19:05:00Z">
        <w:r w:rsidR="00D37D1C">
          <w:t xml:space="preserve"> decrease in </w:t>
        </w:r>
        <w:proofErr w:type="spellStart"/>
        <w:r w:rsidR="00D37D1C">
          <w:t>macroalgal</w:t>
        </w:r>
        <w:proofErr w:type="spellEnd"/>
        <w:r w:rsidR="00D37D1C">
          <w:t xml:space="preserve"> mass with a pH increase from 7.0 to 7.5</w:t>
        </w:r>
      </w:ins>
      <w:ins w:id="19" w:author="Sean C. Anderson" w:date="2017-02-23T19:06:00Z">
        <w:r w:rsidR="000864EB">
          <w:t xml:space="preserve"> (Fig. 3B).</w:t>
        </w:r>
      </w:ins>
      <w:ins w:id="20" w:author="Sean C. Anderson" w:date="2017-02-23T18:54:00Z">
        <w:r w:rsidR="00F82196">
          <w:t xml:space="preserve"> </w:t>
        </w:r>
      </w:ins>
      <w:ins w:id="21" w:author="Sean C. Anderson" w:date="2017-02-23T18:49:00Z">
        <w:r w:rsidR="00F10E5B">
          <w:t>Diatom</w:t>
        </w:r>
      </w:ins>
      <w:ins w:id="22" w:author="Sean C. Anderson" w:date="2017-02-23T18:50:00Z">
        <w:r w:rsidR="00F10E5B">
          <w:t xml:space="preserve"> </w:t>
        </w:r>
        <w:r w:rsidR="00963E2B">
          <w:t>recruitment</w:t>
        </w:r>
        <w:r w:rsidR="00F10E5B">
          <w:t xml:space="preserve"> </w:t>
        </w:r>
        <w:r w:rsidR="00963E2B">
          <w:t xml:space="preserve">showed a positive </w:t>
        </w:r>
      </w:ins>
      <w:ins w:id="23" w:author="Sean C. Anderson" w:date="2017-02-23T18:51:00Z">
        <w:r w:rsidR="003D04D7">
          <w:t xml:space="preserve">(U-shaped) </w:t>
        </w:r>
      </w:ins>
      <w:ins w:id="24" w:author="Sean C. Anderson" w:date="2017-02-23T18:50:00Z">
        <w:r w:rsidR="00963E2B">
          <w:t>quadratic relationshi</w:t>
        </w:r>
        <w:r w:rsidR="005B78DF">
          <w:t>p with pH with probability 0.92</w:t>
        </w:r>
      </w:ins>
      <w:ins w:id="25" w:author="Sean C. Anderson" w:date="2017-02-23T19:03:00Z">
        <w:r w:rsidR="009F249A">
          <w:t xml:space="preserve"> (Fig. 3C)</w:t>
        </w:r>
      </w:ins>
      <w:ins w:id="26" w:author="Sean C. Anderson" w:date="2017-02-23T18:50:00Z">
        <w:r w:rsidR="005B78DF">
          <w:t>.</w:t>
        </w:r>
      </w:ins>
      <w:ins w:id="27" w:author="Sean C. Anderson" w:date="2017-02-23T19:02:00Z">
        <w:r w:rsidR="001525AB">
          <w:t xml:space="preserve"> Without added nutrients, no </w:t>
        </w:r>
        <w:r w:rsidR="001525AB">
          <w:rPr>
            <w:i/>
          </w:rPr>
          <w:t>Ulva</w:t>
        </w:r>
        <w:r w:rsidR="001525AB">
          <w:t xml:space="preserve"> were recruited </w:t>
        </w:r>
      </w:ins>
      <w:ins w:id="28" w:author="Sean C. Anderson" w:date="2017-02-23T19:03:00Z">
        <w:r w:rsidR="009F249A">
          <w:t xml:space="preserve">(Fig. 3D) </w:t>
        </w:r>
      </w:ins>
      <w:ins w:id="29" w:author="Sean C. Anderson" w:date="2017-02-23T19:02:00Z">
        <w:r w:rsidR="001525AB">
          <w:t>and there was a</w:t>
        </w:r>
        <w:r w:rsidR="008137B8">
          <w:t xml:space="preserve"> 0.91 probability of high</w:t>
        </w:r>
        <w:bookmarkStart w:id="30" w:name="_GoBack"/>
        <w:bookmarkEnd w:id="30"/>
        <w:r w:rsidR="008137B8">
          <w:t>er diatom recruitment when nutrients were added</w:t>
        </w:r>
      </w:ins>
      <w:ins w:id="31" w:author="Sean C. Anderson" w:date="2017-02-23T19:03:00Z">
        <w:r w:rsidR="001525AB">
          <w:t xml:space="preserve"> (Fig. 3C)</w:t>
        </w:r>
      </w:ins>
      <w:ins w:id="32" w:author="Sean C. Anderson" w:date="2017-02-23T19:02:00Z">
        <w:r w:rsidR="008137B8">
          <w:t xml:space="preserve">. </w:t>
        </w:r>
      </w:ins>
      <w:ins w:id="33" w:author="Sean C. Anderson" w:date="2017-02-23T18:42:00Z">
        <w:r w:rsidR="00A94809">
          <w:t xml:space="preserve"> </w:t>
        </w:r>
      </w:ins>
    </w:p>
    <w:sectPr w:rsidR="00697F51" w:rsidSect="00494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ean C. Anderson" w:date="2017-02-23T18:52:00Z" w:initials="SCA">
    <w:p w14:paraId="695EDDF7" w14:textId="77777777" w:rsidR="003D04D7" w:rsidRDefault="003D04D7">
      <w:pPr>
        <w:pStyle w:val="CommentText"/>
      </w:pPr>
      <w:r>
        <w:rPr>
          <w:rStyle w:val="CommentReference"/>
        </w:rPr>
        <w:annotationRef/>
      </w:r>
      <w:r>
        <w:t>This is very close, but maybe a little bit off</w:t>
      </w:r>
      <w:r w:rsidR="00CF3ACB">
        <w:t xml:space="preserve">, since it sounds like these numbers refer to the % variance explained or maybe the % of the shape explained. </w:t>
      </w:r>
    </w:p>
    <w:p w14:paraId="0D11056D" w14:textId="77777777" w:rsidR="00CF3ACB" w:rsidRDefault="00CF3ACB">
      <w:pPr>
        <w:pStyle w:val="CommentText"/>
      </w:pPr>
    </w:p>
    <w:p w14:paraId="7D97FB6B" w14:textId="2F17D4AF" w:rsidR="00CF3ACB" w:rsidRDefault="00CF3ACB">
      <w:pPr>
        <w:pStyle w:val="CommentText"/>
      </w:pPr>
      <w:r>
        <w:t xml:space="preserve">The numbers specifically refer to the probability of a decline (or increase) with pH </w:t>
      </w:r>
      <w:r w:rsidR="00E13048">
        <w:t xml:space="preserve">and the probability of an upward (or downward) quadratic relationship between the response and </w:t>
      </w:r>
      <w:proofErr w:type="spellStart"/>
      <w:r w:rsidR="00E13048">
        <w:t>pH.</w:t>
      </w:r>
      <w:proofErr w:type="spellEnd"/>
      <w:r w:rsidR="00E13048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7FB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C. Anderson">
    <w15:presenceInfo w15:providerId="None" w15:userId="Sean C. 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12"/>
    <w:rsid w:val="000001A7"/>
    <w:rsid w:val="000864EB"/>
    <w:rsid w:val="00096668"/>
    <w:rsid w:val="001525AB"/>
    <w:rsid w:val="002168D0"/>
    <w:rsid w:val="002A446F"/>
    <w:rsid w:val="002B12C6"/>
    <w:rsid w:val="0030753D"/>
    <w:rsid w:val="003173C1"/>
    <w:rsid w:val="003D04D7"/>
    <w:rsid w:val="00494527"/>
    <w:rsid w:val="00502342"/>
    <w:rsid w:val="005B78DF"/>
    <w:rsid w:val="005E495F"/>
    <w:rsid w:val="00642F5F"/>
    <w:rsid w:val="00697F51"/>
    <w:rsid w:val="008137B8"/>
    <w:rsid w:val="00816840"/>
    <w:rsid w:val="008725C6"/>
    <w:rsid w:val="00963E2B"/>
    <w:rsid w:val="009A0D12"/>
    <w:rsid w:val="009F249A"/>
    <w:rsid w:val="00A94809"/>
    <w:rsid w:val="00AE623F"/>
    <w:rsid w:val="00B07D5D"/>
    <w:rsid w:val="00B42C48"/>
    <w:rsid w:val="00B96A5E"/>
    <w:rsid w:val="00BB7E82"/>
    <w:rsid w:val="00CC15CF"/>
    <w:rsid w:val="00CF1AB0"/>
    <w:rsid w:val="00CF3ACB"/>
    <w:rsid w:val="00D37D1C"/>
    <w:rsid w:val="00D84721"/>
    <w:rsid w:val="00E13048"/>
    <w:rsid w:val="00F10E5B"/>
    <w:rsid w:val="00F82196"/>
    <w:rsid w:val="00FC3886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77A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1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A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04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4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4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4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4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C. Anderson</dc:creator>
  <cp:keywords/>
  <dc:description/>
  <cp:lastModifiedBy>Sean C. Anderson</cp:lastModifiedBy>
  <cp:revision>31</cp:revision>
  <dcterms:created xsi:type="dcterms:W3CDTF">2017-02-24T02:29:00Z</dcterms:created>
  <dcterms:modified xsi:type="dcterms:W3CDTF">2017-02-24T03:07:00Z</dcterms:modified>
</cp:coreProperties>
</file>